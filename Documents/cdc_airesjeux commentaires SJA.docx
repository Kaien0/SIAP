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4A15BC" w14:textId="77777777" w:rsidR="00236A41" w:rsidRPr="002D645B" w:rsidRDefault="00D7345D" w:rsidP="002D645B">
      <w:pPr>
        <w:shd w:val="clear" w:color="auto" w:fill="D6E3BC" w:themeFill="accent3" w:themeFillTint="66"/>
        <w:ind w:left="142" w:right="-24"/>
        <w:jc w:val="center"/>
        <w:rPr>
          <w:b/>
          <w:szCs w:val="20"/>
        </w:rPr>
      </w:pPr>
      <w:r w:rsidRPr="002D645B">
        <w:rPr>
          <w:b/>
          <w:szCs w:val="20"/>
        </w:rPr>
        <w:t xml:space="preserve">Développement d’une application </w:t>
      </w:r>
      <w:r w:rsidR="00236A41" w:rsidRPr="002D645B">
        <w:rPr>
          <w:b/>
          <w:szCs w:val="20"/>
        </w:rPr>
        <w:t>mobile</w:t>
      </w:r>
    </w:p>
    <w:p w14:paraId="6B30A363" w14:textId="77777777" w:rsidR="009324C1" w:rsidRPr="00910E84" w:rsidRDefault="009324C1" w:rsidP="002D645B">
      <w:pPr>
        <w:pStyle w:val="Titre1"/>
      </w:pPr>
      <w:r w:rsidRPr="00910E84">
        <w:t>Présentation du projet</w:t>
      </w:r>
    </w:p>
    <w:p w14:paraId="43F901DA" w14:textId="77777777" w:rsidR="009324C1" w:rsidRDefault="009324C1" w:rsidP="002D645B">
      <w:r w:rsidRPr="00910E84">
        <w:t xml:space="preserve">La gestion et le contrôle des aires de jeux se fait actuellement au </w:t>
      </w:r>
      <w:commentRangeStart w:id="0"/>
      <w:r w:rsidRPr="00910E84">
        <w:t>moyen de support papier</w:t>
      </w:r>
      <w:commentRangeEnd w:id="0"/>
      <w:r w:rsidR="0032746E">
        <w:rPr>
          <w:rStyle w:val="Marquedecommentaire"/>
        </w:rPr>
        <w:commentReference w:id="0"/>
      </w:r>
      <w:r w:rsidRPr="00910E84">
        <w:t xml:space="preserve">. Le projet a donc pour objectif de </w:t>
      </w:r>
      <w:commentRangeStart w:id="1"/>
      <w:r w:rsidRPr="00910E84">
        <w:t xml:space="preserve">faciliter ces opérations </w:t>
      </w:r>
      <w:commentRangeEnd w:id="1"/>
      <w:r w:rsidR="0032746E">
        <w:rPr>
          <w:rStyle w:val="Marquedecommentaire"/>
        </w:rPr>
        <w:commentReference w:id="1"/>
      </w:r>
      <w:r w:rsidRPr="00910E84">
        <w:t>en les effectuant via une application mobile. Cette application devra permettre :</w:t>
      </w:r>
    </w:p>
    <w:p w14:paraId="42C8EFD2" w14:textId="77777777" w:rsidR="00D7345D" w:rsidRPr="00910E84" w:rsidRDefault="00D7345D" w:rsidP="002D645B"/>
    <w:p w14:paraId="31A52D26" w14:textId="77777777" w:rsidR="009324C1" w:rsidRPr="00910E84" w:rsidRDefault="009324C1" w:rsidP="002D645B">
      <w:pPr>
        <w:pStyle w:val="Paragraphedeliste"/>
        <w:numPr>
          <w:ilvl w:val="0"/>
          <w:numId w:val="2"/>
        </w:numPr>
        <w:tabs>
          <w:tab w:val="clear" w:pos="720"/>
          <w:tab w:val="num" w:pos="993"/>
        </w:tabs>
        <w:ind w:left="993"/>
      </w:pPr>
      <w:r w:rsidRPr="00910E84">
        <w:t>Le recensement de tous les équipements dans une base de donnée</w:t>
      </w:r>
      <w:ins w:id="2" w:author="sjarriau" w:date="2016-07-27T09:00:00Z">
        <w:r w:rsidR="00902DB8">
          <w:t>s</w:t>
        </w:r>
      </w:ins>
      <w:r w:rsidRPr="00910E84">
        <w:t xml:space="preserve"> (Référence, désignation, constructeur, points à contrôler).</w:t>
      </w:r>
    </w:p>
    <w:p w14:paraId="28C1C6D3" w14:textId="77777777" w:rsidR="009324C1" w:rsidRPr="00910E84" w:rsidRDefault="009324C1" w:rsidP="002D645B">
      <w:pPr>
        <w:pStyle w:val="Paragraphedeliste"/>
        <w:numPr>
          <w:ilvl w:val="0"/>
          <w:numId w:val="2"/>
        </w:numPr>
        <w:tabs>
          <w:tab w:val="clear" w:pos="720"/>
          <w:tab w:val="num" w:pos="993"/>
        </w:tabs>
        <w:ind w:left="993"/>
      </w:pPr>
      <w:r w:rsidRPr="00910E84">
        <w:t>Le référencement de tous les points à contrôler pour chaque équipement,</w:t>
      </w:r>
    </w:p>
    <w:p w14:paraId="2CF55316" w14:textId="77777777" w:rsidR="009324C1" w:rsidRPr="00910E84" w:rsidRDefault="009324C1" w:rsidP="002D645B">
      <w:pPr>
        <w:pStyle w:val="Paragraphedeliste"/>
        <w:numPr>
          <w:ilvl w:val="0"/>
          <w:numId w:val="2"/>
        </w:numPr>
        <w:tabs>
          <w:tab w:val="clear" w:pos="720"/>
          <w:tab w:val="num" w:pos="993"/>
        </w:tabs>
        <w:ind w:left="993"/>
      </w:pPr>
      <w:r w:rsidRPr="00910E84">
        <w:t>L’inscription de toutes les interventions sur l'équipement dans la base de données.</w:t>
      </w:r>
    </w:p>
    <w:p w14:paraId="5A8142F0" w14:textId="77777777" w:rsidR="009324C1" w:rsidRPr="00910E84" w:rsidRDefault="009324C1" w:rsidP="002D645B">
      <w:pPr>
        <w:pStyle w:val="Paragraphedeliste"/>
        <w:numPr>
          <w:ilvl w:val="0"/>
          <w:numId w:val="2"/>
        </w:numPr>
        <w:tabs>
          <w:tab w:val="clear" w:pos="720"/>
          <w:tab w:val="num" w:pos="993"/>
        </w:tabs>
        <w:ind w:left="993"/>
      </w:pPr>
      <w:r w:rsidRPr="00910E84">
        <w:t>La traçabilité des contrôle</w:t>
      </w:r>
      <w:r w:rsidR="00910E84" w:rsidRPr="00910E84">
        <w:t>s quel</w:t>
      </w:r>
      <w:ins w:id="3" w:author="sjarriau" w:date="2016-07-27T08:49:00Z">
        <w:r w:rsidR="00CE03DB">
          <w:t>s</w:t>
        </w:r>
      </w:ins>
      <w:r w:rsidR="00910E84" w:rsidRPr="00910E84">
        <w:t xml:space="preserve"> que soit leurs résultats.</w:t>
      </w:r>
    </w:p>
    <w:p w14:paraId="2BF1EA20" w14:textId="77777777" w:rsidR="002D645B" w:rsidRDefault="002D645B" w:rsidP="002D645B"/>
    <w:p w14:paraId="7AAF878B" w14:textId="77777777" w:rsidR="009324C1" w:rsidRPr="00910E84" w:rsidRDefault="009324C1" w:rsidP="002D645B">
      <w:r w:rsidRPr="00910E84">
        <w:t xml:space="preserve">La solution doit être adaptée aux exigences qualité propre aux équipements et doit simplifier les contrôles tout en les rendant plus fiables. Son utilisation doit être à la portée de tous, tant au niveau de l’administration, de l’utilisation ou de la formation des nouveaux utilisateurs. </w:t>
      </w:r>
    </w:p>
    <w:p w14:paraId="3AEFC8FF" w14:textId="77777777" w:rsidR="009324C1" w:rsidRPr="00910E84" w:rsidRDefault="009324C1" w:rsidP="002D645B">
      <w:r w:rsidRPr="00910E84">
        <w:t>En plus d’être réellement pratique pour les utilisateurs et administrateurs, elle doit apporter une réelle plus-value au niveau de la qualité des suivis et doit pouvoir s’adapter à n’importe quelle structure. En effet elle doit permettre de gérer les jeux pour enfants mais doit pouvoir permettre de gérer des installations plus conséquentes telles qu’un parcours de santé ou</w:t>
      </w:r>
      <w:r w:rsidR="00910E84">
        <w:t xml:space="preserve"> </w:t>
      </w:r>
      <w:r w:rsidRPr="00910E84">
        <w:t>un Skate-Park.</w:t>
      </w:r>
    </w:p>
    <w:p w14:paraId="1BFEAEE3" w14:textId="77777777" w:rsidR="009D4CEE" w:rsidRDefault="000E667A" w:rsidP="002D645B">
      <w:pPr>
        <w:pStyle w:val="Titre1"/>
      </w:pPr>
      <w:r>
        <w:t>Spécification du système</w:t>
      </w:r>
    </w:p>
    <w:p w14:paraId="1488028D" w14:textId="77777777" w:rsidR="000E667A" w:rsidRPr="000E667A" w:rsidRDefault="000E667A" w:rsidP="000E667A">
      <w:pPr>
        <w:pStyle w:val="Titre2"/>
      </w:pPr>
      <w:r>
        <w:t>Cas d’utilisation</w:t>
      </w:r>
    </w:p>
    <w:tbl>
      <w:tblPr>
        <w:tblStyle w:val="Grilledutableau"/>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0"/>
      </w:tblGrid>
      <w:tr w:rsidR="000E667A" w14:paraId="00AC0C08" w14:textId="77777777" w:rsidTr="000E667A">
        <w:tc>
          <w:tcPr>
            <w:tcW w:w="10490" w:type="dxa"/>
          </w:tcPr>
          <w:p w14:paraId="40D684A9" w14:textId="77777777" w:rsidR="000E667A" w:rsidRDefault="000E667A" w:rsidP="000E667A">
            <w:pPr>
              <w:jc w:val="center"/>
            </w:pPr>
            <w:r>
              <w:object w:dxaOrig="11294" w:dyaOrig="7902" w14:anchorId="3681A9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298.5pt" o:ole="">
                  <v:imagedata r:id="rId10" o:title=""/>
                </v:shape>
                <o:OLEObject Type="Embed" ProgID="Visio.Drawing.15" ShapeID="_x0000_i1025" DrawAspect="Content" ObjectID="_1531119099" r:id="rId11"/>
              </w:object>
            </w:r>
          </w:p>
        </w:tc>
      </w:tr>
    </w:tbl>
    <w:p w14:paraId="63565111" w14:textId="77777777" w:rsidR="000E667A" w:rsidRDefault="000E667A" w:rsidP="000E667A">
      <w:pPr>
        <w:ind w:left="-60"/>
        <w:rPr>
          <w:color w:val="00B050"/>
        </w:rPr>
      </w:pPr>
      <w:r>
        <w:t>L</w:t>
      </w:r>
      <w:r w:rsidRPr="00910E84">
        <w:t xml:space="preserve">e </w:t>
      </w:r>
      <w:commentRangeStart w:id="4"/>
      <w:r w:rsidRPr="00910E84">
        <w:t>technicien</w:t>
      </w:r>
      <w:commentRangeEnd w:id="4"/>
      <w:r w:rsidR="0032746E">
        <w:rPr>
          <w:rStyle w:val="Marquedecommentaire"/>
        </w:rPr>
        <w:commentReference w:id="4"/>
      </w:r>
      <w:r w:rsidRPr="00910E84">
        <w:t xml:space="preserve"> procèdera à un contrôle des équipements en suivant un formulaire lui indiquant les points à contrôler et lui proposera d’en valider ou non l’état</w:t>
      </w:r>
      <w:r w:rsidRPr="00910E84">
        <w:rPr>
          <w:color w:val="00B050"/>
        </w:rPr>
        <w:t>.</w:t>
      </w:r>
    </w:p>
    <w:p w14:paraId="0170E1EE" w14:textId="77777777" w:rsidR="000E667A" w:rsidRPr="009A65DD" w:rsidRDefault="000E667A" w:rsidP="000E667A">
      <w:pPr>
        <w:ind w:left="-60"/>
      </w:pPr>
    </w:p>
    <w:p w14:paraId="629823DA" w14:textId="77777777" w:rsidR="000E667A" w:rsidRDefault="000E667A" w:rsidP="000E667A">
      <w:pPr>
        <w:ind w:left="-60"/>
      </w:pPr>
      <w:r w:rsidRPr="00910E84">
        <w:t>Ces formulaires seront créés par l’administrateur qui décidera, en fonction des exigences des normes de sécurité par exemple, quels sont les points à contrôler. Il disposera également d’une possibilité d’extraire des statistiques.</w:t>
      </w:r>
    </w:p>
    <w:p w14:paraId="01A44B7A" w14:textId="77777777" w:rsidR="000E667A" w:rsidRPr="00910E84" w:rsidRDefault="000E667A" w:rsidP="000E667A">
      <w:pPr>
        <w:ind w:left="-60"/>
      </w:pPr>
    </w:p>
    <w:p w14:paraId="16F027C4" w14:textId="77777777" w:rsidR="000E667A" w:rsidRPr="00910E84" w:rsidRDefault="000E667A" w:rsidP="000E667A">
      <w:pPr>
        <w:ind w:left="-60"/>
      </w:pPr>
      <w:r w:rsidRPr="00910E84">
        <w:t>Le gestionnaire</w:t>
      </w:r>
      <w:r>
        <w:t xml:space="preserve"> (Référent)</w:t>
      </w:r>
      <w:r w:rsidRPr="00910E84">
        <w:t xml:space="preserve"> pourra former les nouveaux utilisateurs à l’utilisation de l’application, il pourra à ce titre effectuer lui-même des contrôles et prendre part à la gestion du parc.</w:t>
      </w:r>
    </w:p>
    <w:p w14:paraId="163256A2" w14:textId="77777777" w:rsidR="00236A41" w:rsidRDefault="00236A41" w:rsidP="002D645B">
      <w:pPr>
        <w:pStyle w:val="Titre2"/>
      </w:pPr>
      <w:r w:rsidRPr="00AE5826">
        <w:lastRenderedPageBreak/>
        <w:t>Liste des fonctionnalités :</w:t>
      </w:r>
    </w:p>
    <w:p w14:paraId="24324E52" w14:textId="77777777" w:rsidR="002D645B" w:rsidRPr="002D645B" w:rsidRDefault="002D645B" w:rsidP="002D645B">
      <w:pPr>
        <w:ind w:left="1134"/>
        <w:rPr>
          <w:i/>
          <w:u w:val="single"/>
        </w:rPr>
      </w:pPr>
      <w:r w:rsidRPr="002D645B">
        <w:rPr>
          <w:i/>
          <w:u w:val="single"/>
        </w:rPr>
        <w:t>CU1 : Contrôler l’état des jeux</w:t>
      </w:r>
    </w:p>
    <w:p w14:paraId="38F36A3B" w14:textId="77777777" w:rsidR="005B443B" w:rsidRPr="00910E84" w:rsidRDefault="002D645B" w:rsidP="002D645B">
      <w:pPr>
        <w:jc w:val="center"/>
      </w:pPr>
      <w:r w:rsidRPr="00910E84">
        <w:object w:dxaOrig="8559" w:dyaOrig="4874" w14:anchorId="275F9846">
          <v:shape id="_x0000_i1026" type="#_x0000_t75" style="width:417.75pt;height:237.75pt" o:ole="">
            <v:imagedata r:id="rId12" o:title=""/>
          </v:shape>
          <o:OLEObject Type="Embed" ProgID="Visio.Drawing.11" ShapeID="_x0000_i1026" DrawAspect="Content" ObjectID="_1531119100" r:id="rId13"/>
        </w:object>
      </w:r>
    </w:p>
    <w:p w14:paraId="6D3F31BC" w14:textId="77777777" w:rsidR="00910E84" w:rsidRDefault="00910E84" w:rsidP="002D645B">
      <w:r w:rsidRPr="002D645B">
        <w:t>Le technicien contrôle l’état d’une aire de jeux en l’identifiant grâce à un code à barre ou un QR-code et en inspectant au fur et à mesure les points à contrôler pour chacun des éléments présents sur l’aire</w:t>
      </w:r>
      <w:r w:rsidR="00DD302C" w:rsidRPr="002D645B">
        <w:t xml:space="preserve"> selon un formulaire </w:t>
      </w:r>
      <w:r w:rsidR="009A65DD" w:rsidRPr="002D645B">
        <w:t>préétabli</w:t>
      </w:r>
      <w:r w:rsidRPr="002D645B">
        <w:t xml:space="preserve">. Une fois la totalité des points de contrôle vérifiés, il valide le formulaire de l’aire et </w:t>
      </w:r>
      <w:r w:rsidR="00F51BD4" w:rsidRPr="002D645B">
        <w:t>peut «</w:t>
      </w:r>
      <w:r w:rsidRPr="002D645B">
        <w:t> scanner » l’identifiant de la prochaine aire de jeux à contrôler.</w:t>
      </w:r>
    </w:p>
    <w:p w14:paraId="2C63E8CB" w14:textId="77777777" w:rsidR="002D645B" w:rsidRDefault="002D645B" w:rsidP="002D645B"/>
    <w:p w14:paraId="0FE67204" w14:textId="77777777" w:rsidR="002D645B" w:rsidRPr="002D645B" w:rsidRDefault="002D645B" w:rsidP="002D645B">
      <w:pPr>
        <w:ind w:left="1134"/>
        <w:rPr>
          <w:i/>
          <w:u w:val="single"/>
        </w:rPr>
      </w:pPr>
      <w:r w:rsidRPr="002D645B">
        <w:rPr>
          <w:i/>
          <w:u w:val="single"/>
        </w:rPr>
        <w:t>CU</w:t>
      </w:r>
      <w:r>
        <w:rPr>
          <w:i/>
          <w:u w:val="single"/>
        </w:rPr>
        <w:t>2</w:t>
      </w:r>
      <w:r w:rsidRPr="002D645B">
        <w:rPr>
          <w:i/>
          <w:u w:val="single"/>
        </w:rPr>
        <w:t xml:space="preserve"> : </w:t>
      </w:r>
      <w:r>
        <w:rPr>
          <w:i/>
          <w:u w:val="single"/>
        </w:rPr>
        <w:t>Gérer les parcs</w:t>
      </w:r>
    </w:p>
    <w:p w14:paraId="16B0B4C2" w14:textId="77777777" w:rsidR="00910E84" w:rsidRDefault="002D645B" w:rsidP="002D645B">
      <w:pPr>
        <w:jc w:val="center"/>
      </w:pPr>
      <w:r>
        <w:object w:dxaOrig="8559" w:dyaOrig="4874" w14:anchorId="1961865B">
          <v:shape id="_x0000_i1027" type="#_x0000_t75" style="width:414pt;height:235.5pt" o:ole="">
            <v:imagedata r:id="rId14" o:title=""/>
          </v:shape>
          <o:OLEObject Type="Embed" ProgID="Visio.Drawing.11" ShapeID="_x0000_i1027" DrawAspect="Content" ObjectID="_1531119101" r:id="rId15"/>
        </w:object>
      </w:r>
    </w:p>
    <w:p w14:paraId="14133DE3" w14:textId="77777777" w:rsidR="00DD302C" w:rsidRDefault="00DD302C" w:rsidP="002D645B">
      <w:r>
        <w:t>L’action consiste à ajouter ou supprimer des éléments présents sur les aires de jeux (cheval à bascule, toboggan, etc.) et d’ajouter ou de supprimer des aires de jeux. Elle permet de renseigner toutes les informations spécifiques à l’entité ajoutée telles que le constructeur, la date de dernier contrôle par le fabricant, photos en fonction des besoins et des exigences en matière de traçabilité. Cette action permet également d’associer un formulaire à un élément, formulaire qui lui sera spécifique.</w:t>
      </w:r>
    </w:p>
    <w:p w14:paraId="4139E4E9" w14:textId="77777777" w:rsidR="000E667A" w:rsidRDefault="000E667A">
      <w:pPr>
        <w:spacing w:after="200" w:line="276" w:lineRule="auto"/>
        <w:ind w:left="0"/>
        <w:jc w:val="left"/>
      </w:pPr>
      <w:r>
        <w:br w:type="page"/>
      </w:r>
    </w:p>
    <w:p w14:paraId="650FA85E" w14:textId="77777777" w:rsidR="002D645B" w:rsidRDefault="002D645B" w:rsidP="002D645B"/>
    <w:p w14:paraId="24BB034E" w14:textId="77777777" w:rsidR="002D645B" w:rsidRDefault="002D645B" w:rsidP="002D645B"/>
    <w:p w14:paraId="357A830E" w14:textId="77777777" w:rsidR="002D645B" w:rsidRPr="002D645B" w:rsidRDefault="002D645B" w:rsidP="002D645B">
      <w:pPr>
        <w:ind w:left="1134"/>
        <w:rPr>
          <w:i/>
          <w:u w:val="single"/>
        </w:rPr>
      </w:pPr>
      <w:r w:rsidRPr="002D645B">
        <w:rPr>
          <w:i/>
          <w:u w:val="single"/>
        </w:rPr>
        <w:t>CU</w:t>
      </w:r>
      <w:r>
        <w:rPr>
          <w:i/>
          <w:u w:val="single"/>
        </w:rPr>
        <w:t>3</w:t>
      </w:r>
      <w:r w:rsidRPr="002D645B">
        <w:rPr>
          <w:i/>
          <w:u w:val="single"/>
        </w:rPr>
        <w:t xml:space="preserve"> : </w:t>
      </w:r>
      <w:r>
        <w:rPr>
          <w:i/>
          <w:u w:val="single"/>
        </w:rPr>
        <w:t>Gérer les formulaires</w:t>
      </w:r>
    </w:p>
    <w:p w14:paraId="38028102" w14:textId="77777777" w:rsidR="00910E84" w:rsidRDefault="00910E84" w:rsidP="002D645B">
      <w:r>
        <w:object w:dxaOrig="9126" w:dyaOrig="4023" w14:anchorId="4D6C0B21">
          <v:shape id="_x0000_i1028" type="#_x0000_t75" style="width:453.75pt;height:200.25pt" o:ole="">
            <v:imagedata r:id="rId16" o:title=""/>
          </v:shape>
          <o:OLEObject Type="Embed" ProgID="Visio.Drawing.11" ShapeID="_x0000_i1028" DrawAspect="Content" ObjectID="_1531119102" r:id="rId17"/>
        </w:object>
      </w:r>
    </w:p>
    <w:p w14:paraId="531C0A29" w14:textId="77777777" w:rsidR="00910E84" w:rsidRDefault="00DD302C" w:rsidP="002D645B">
      <w:r>
        <w:t>Gérer les formulaires permet de créer des formulaires, qui seront associés à des éléments ou des aires de jeux, de les modifier ou de les supprimer. Un formulaire est une li</w:t>
      </w:r>
      <w:r w:rsidR="009A65DD">
        <w:t>ste de points à contrôler</w:t>
      </w:r>
      <w:r w:rsidR="002D645B">
        <w:t>.</w:t>
      </w:r>
    </w:p>
    <w:p w14:paraId="75BE97F7" w14:textId="77777777" w:rsidR="002D645B" w:rsidRDefault="002D645B" w:rsidP="002D645B"/>
    <w:p w14:paraId="2BD8CD1A" w14:textId="77777777" w:rsidR="002D645B" w:rsidRDefault="002D645B" w:rsidP="002D645B">
      <w:pPr>
        <w:ind w:left="1134"/>
        <w:rPr>
          <w:i/>
          <w:u w:val="single"/>
        </w:rPr>
      </w:pPr>
      <w:r w:rsidRPr="002D645B">
        <w:rPr>
          <w:i/>
          <w:u w:val="single"/>
        </w:rPr>
        <w:t>CU</w:t>
      </w:r>
      <w:r>
        <w:rPr>
          <w:i/>
          <w:u w:val="single"/>
        </w:rPr>
        <w:t>4</w:t>
      </w:r>
      <w:r w:rsidRPr="002D645B">
        <w:rPr>
          <w:i/>
          <w:u w:val="single"/>
        </w:rPr>
        <w:t xml:space="preserve"> : </w:t>
      </w:r>
      <w:r>
        <w:rPr>
          <w:i/>
          <w:u w:val="single"/>
        </w:rPr>
        <w:t>Consulter les rapports</w:t>
      </w:r>
    </w:p>
    <w:p w14:paraId="3741275A" w14:textId="77777777" w:rsidR="00910E84" w:rsidRDefault="00910E84" w:rsidP="002D645B">
      <w:r>
        <w:object w:dxaOrig="8559" w:dyaOrig="3173" w14:anchorId="44F3C210">
          <v:shape id="_x0000_i1029" type="#_x0000_t75" style="width:429pt;height:159pt" o:ole="">
            <v:imagedata r:id="rId18" o:title=""/>
          </v:shape>
          <o:OLEObject Type="Embed" ProgID="Visio.Drawing.11" ShapeID="_x0000_i1029" DrawAspect="Content" ObjectID="_1531119103" r:id="rId19"/>
        </w:object>
      </w:r>
    </w:p>
    <w:p w14:paraId="598F776B" w14:textId="77777777" w:rsidR="009A65DD" w:rsidRDefault="009A65DD" w:rsidP="002D645B"/>
    <w:p w14:paraId="6FE527E6" w14:textId="77777777" w:rsidR="009A65DD" w:rsidRDefault="009A65DD" w:rsidP="002D645B">
      <w:r>
        <w:t>Cette action, accessible uniquement par le responsable administratif, permet l’analyse des statistiques liées au</w:t>
      </w:r>
      <w:r w:rsidR="00F33DA9">
        <w:t>x</w:t>
      </w:r>
      <w:r>
        <w:t xml:space="preserve"> maintenances effectuées et l’établissement de plan de maintenance préventive si besoin est.</w:t>
      </w:r>
    </w:p>
    <w:p w14:paraId="45388F33" w14:textId="77777777" w:rsidR="009A65DD" w:rsidRDefault="009A65DD" w:rsidP="002D645B"/>
    <w:p w14:paraId="25DA800E" w14:textId="77777777" w:rsidR="00455602" w:rsidRDefault="00455602" w:rsidP="00455602">
      <w:pPr>
        <w:ind w:left="1134"/>
        <w:rPr>
          <w:i/>
          <w:u w:val="single"/>
        </w:rPr>
      </w:pPr>
      <w:r w:rsidRPr="002D645B">
        <w:rPr>
          <w:i/>
          <w:u w:val="single"/>
        </w:rPr>
        <w:t>CU</w:t>
      </w:r>
      <w:r>
        <w:rPr>
          <w:i/>
          <w:u w:val="single"/>
        </w:rPr>
        <w:t>6</w:t>
      </w:r>
      <w:r w:rsidRPr="002D645B">
        <w:rPr>
          <w:i/>
          <w:u w:val="single"/>
        </w:rPr>
        <w:t xml:space="preserve"> : </w:t>
      </w:r>
      <w:r>
        <w:rPr>
          <w:i/>
          <w:u w:val="single"/>
        </w:rPr>
        <w:t>Extraire les statistiques</w:t>
      </w:r>
    </w:p>
    <w:p w14:paraId="4A6F5B79" w14:textId="77777777" w:rsidR="00455602" w:rsidRDefault="00455602" w:rsidP="00455602"/>
    <w:p w14:paraId="2D150840" w14:textId="77777777" w:rsidR="00455602" w:rsidRDefault="00455602" w:rsidP="00455602"/>
    <w:p w14:paraId="1AEA4A2E" w14:textId="77777777" w:rsidR="00455602" w:rsidRDefault="00455602" w:rsidP="00455602">
      <w:r>
        <w:object w:dxaOrig="9126" w:dyaOrig="2379" w14:anchorId="5668A7D1">
          <v:shape id="_x0000_i1030" type="#_x0000_t75" style="width:453.75pt;height:118.5pt" o:ole="">
            <v:imagedata r:id="rId20" o:title=""/>
          </v:shape>
          <o:OLEObject Type="Embed" ProgID="Visio.Drawing.11" ShapeID="_x0000_i1030" DrawAspect="Content" ObjectID="_1531119104" r:id="rId21"/>
        </w:object>
      </w:r>
    </w:p>
    <w:p w14:paraId="292C92C4" w14:textId="77777777" w:rsidR="00455602" w:rsidRDefault="00455602" w:rsidP="00455602"/>
    <w:p w14:paraId="2E072AB1" w14:textId="77777777" w:rsidR="00455602" w:rsidRDefault="00455602" w:rsidP="00455602">
      <w:r>
        <w:lastRenderedPageBreak/>
        <w:t>L’extraction de statistique</w:t>
      </w:r>
      <w:ins w:id="5" w:author="sjarriau" w:date="2016-07-27T09:00:00Z">
        <w:r w:rsidR="00CE03DB">
          <w:t>s</w:t>
        </w:r>
      </w:ins>
      <w:r>
        <w:t xml:space="preserve"> permet de récupérer les données depuis la base de données alimentée par les contrôles effectués par les techniciens en vue d’un traitement ou d’une consultation.</w:t>
      </w:r>
    </w:p>
    <w:p w14:paraId="63FD98B2" w14:textId="77777777" w:rsidR="00455602" w:rsidRDefault="00455602" w:rsidP="00455602">
      <w:pPr>
        <w:ind w:left="1134"/>
        <w:rPr>
          <w:i/>
          <w:u w:val="single"/>
        </w:rPr>
      </w:pPr>
      <w:r w:rsidRPr="002D645B">
        <w:rPr>
          <w:i/>
          <w:u w:val="single"/>
        </w:rPr>
        <w:t>CU</w:t>
      </w:r>
      <w:r>
        <w:rPr>
          <w:i/>
          <w:u w:val="single"/>
        </w:rPr>
        <w:t>5</w:t>
      </w:r>
      <w:r w:rsidRPr="002D645B">
        <w:rPr>
          <w:i/>
          <w:u w:val="single"/>
        </w:rPr>
        <w:t xml:space="preserve"> : </w:t>
      </w:r>
      <w:r>
        <w:rPr>
          <w:i/>
          <w:u w:val="single"/>
        </w:rPr>
        <w:t>Authentification</w:t>
      </w:r>
    </w:p>
    <w:p w14:paraId="12D7E10C" w14:textId="77777777" w:rsidR="00647ED5" w:rsidRDefault="00455602" w:rsidP="002D645B">
      <w:r>
        <w:object w:dxaOrig="8554" w:dyaOrig="1756" w14:anchorId="07FAEC20">
          <v:shape id="_x0000_i1031" type="#_x0000_t75" style="width:427.5pt;height:87.75pt" o:ole="">
            <v:imagedata r:id="rId22" o:title=""/>
          </v:shape>
          <o:OLEObject Type="Embed" ProgID="Visio.Drawing.15" ShapeID="_x0000_i1031" DrawAspect="Content" ObjectID="_1531119105" r:id="rId23"/>
        </w:object>
      </w:r>
      <w:r w:rsidR="000225BB">
        <w:br w:type="textWrapping" w:clear="all"/>
      </w:r>
    </w:p>
    <w:p w14:paraId="7EE150EA" w14:textId="77777777" w:rsidR="009D4CEE" w:rsidRDefault="009A65DD" w:rsidP="002D645B">
      <w:r>
        <w:t>L’</w:t>
      </w:r>
      <w:r w:rsidR="00647ED5">
        <w:t>a</w:t>
      </w:r>
      <w:r>
        <w:t xml:space="preserve">uthentification permet aux utilisateurs de se connecter à l’application afin d’accéder aux fonctionnalités propres à leur type de profil. </w:t>
      </w:r>
    </w:p>
    <w:p w14:paraId="24EA0CC2" w14:textId="77777777" w:rsidR="00647ED5" w:rsidRDefault="00647ED5" w:rsidP="002D645B">
      <w:pPr>
        <w:pStyle w:val="Titre1"/>
      </w:pPr>
      <w:r>
        <w:t>Interaction entre les composants</w:t>
      </w:r>
    </w:p>
    <w:p w14:paraId="41F829BF" w14:textId="77777777" w:rsidR="00F33DA9" w:rsidRDefault="00A219DC" w:rsidP="00647ED5">
      <w:pPr>
        <w:pStyle w:val="Titre2"/>
      </w:pPr>
      <w:r>
        <w:t>Diagramme de déploiement</w:t>
      </w:r>
    </w:p>
    <w:p w14:paraId="686651DC" w14:textId="77777777" w:rsidR="00455602" w:rsidRDefault="00455602" w:rsidP="00455602"/>
    <w:p w14:paraId="385F5E15" w14:textId="77777777" w:rsidR="00455602" w:rsidRPr="00455602" w:rsidRDefault="00455602" w:rsidP="000E667A">
      <w:pPr>
        <w:jc w:val="center"/>
      </w:pPr>
      <w:r>
        <w:object w:dxaOrig="7930" w:dyaOrig="5616" w14:anchorId="40412A04">
          <v:shape id="_x0000_i1032" type="#_x0000_t75" style="width:396.75pt;height:280.5pt" o:ole="">
            <v:imagedata r:id="rId24" o:title=""/>
          </v:shape>
          <o:OLEObject Type="Embed" ProgID="Visio.Drawing.15" ShapeID="_x0000_i1032" DrawAspect="Content" ObjectID="_1531119106" r:id="rId25"/>
        </w:object>
      </w:r>
    </w:p>
    <w:p w14:paraId="3DA91A74" w14:textId="77777777" w:rsidR="00A219DC" w:rsidRPr="00A219DC" w:rsidRDefault="00A219DC" w:rsidP="002D645B"/>
    <w:p w14:paraId="1B68B147" w14:textId="77777777" w:rsidR="009D4CEE" w:rsidRDefault="00761E4D" w:rsidP="002D645B">
      <w:r>
        <w:t xml:space="preserve">L’application mobile dispose d’une interface et d’une base de données mobile hébergée sur </w:t>
      </w:r>
      <w:r w:rsidR="00F51BD4">
        <w:t>le téléphone</w:t>
      </w:r>
      <w:r>
        <w:t xml:space="preserve"> en cas de perte de connexion ou d’impossibilité temporaire d’envoyer les données vers le serveur.</w:t>
      </w:r>
      <w:r w:rsidR="00647ED5" w:rsidRPr="00647ED5">
        <w:t xml:space="preserve"> </w:t>
      </w:r>
      <w:r w:rsidR="00647ED5">
        <w:t>Les utilisateurs sollicitent un serveur web qui s’occupe du traitement des requêtes vers le serveur de base de donné</w:t>
      </w:r>
      <w:ins w:id="6" w:author="sjarriau" w:date="2016-07-27T09:09:00Z">
        <w:r w:rsidR="00902DB8">
          <w:t>es.</w:t>
        </w:r>
      </w:ins>
      <w:bookmarkStart w:id="7" w:name="_GoBack"/>
      <w:bookmarkEnd w:id="7"/>
    </w:p>
    <w:p w14:paraId="1A65C22B" w14:textId="77777777" w:rsidR="00647ED5" w:rsidRDefault="00647ED5" w:rsidP="00647ED5">
      <w:pPr>
        <w:pStyle w:val="Titre2"/>
      </w:pPr>
      <w:r>
        <w:t>Fonctionnalités disponibles</w:t>
      </w:r>
      <w:r w:rsidR="00E60155">
        <w:t xml:space="preserve"> sur les matériels (En fonction de l’authentification)</w:t>
      </w:r>
    </w:p>
    <w:tbl>
      <w:tblPr>
        <w:tblStyle w:val="Grilledutableau"/>
        <w:tblW w:w="0" w:type="auto"/>
        <w:tblInd w:w="426" w:type="dxa"/>
        <w:tblLook w:val="04A0" w:firstRow="1" w:lastRow="0" w:firstColumn="1" w:lastColumn="0" w:noHBand="0" w:noVBand="1"/>
      </w:tblPr>
      <w:tblGrid>
        <w:gridCol w:w="5015"/>
        <w:gridCol w:w="5015"/>
      </w:tblGrid>
      <w:tr w:rsidR="00647ED5" w14:paraId="074F59DB" w14:textId="77777777" w:rsidTr="00647ED5">
        <w:tc>
          <w:tcPr>
            <w:tcW w:w="5015" w:type="dxa"/>
            <w:shd w:val="clear" w:color="auto" w:fill="D6E3BC" w:themeFill="accent3" w:themeFillTint="66"/>
          </w:tcPr>
          <w:p w14:paraId="4CD6A923" w14:textId="77777777" w:rsidR="00647ED5" w:rsidRPr="00647ED5" w:rsidRDefault="00647ED5" w:rsidP="00647ED5">
            <w:pPr>
              <w:ind w:left="0"/>
              <w:jc w:val="center"/>
              <w:rPr>
                <w:b/>
              </w:rPr>
            </w:pPr>
            <w:r w:rsidRPr="00647ED5">
              <w:rPr>
                <w:b/>
              </w:rPr>
              <w:t>Depuis l’application mobile</w:t>
            </w:r>
          </w:p>
        </w:tc>
        <w:tc>
          <w:tcPr>
            <w:tcW w:w="5015" w:type="dxa"/>
            <w:shd w:val="clear" w:color="auto" w:fill="D6E3BC" w:themeFill="accent3" w:themeFillTint="66"/>
          </w:tcPr>
          <w:p w14:paraId="6223826C" w14:textId="77777777" w:rsidR="00647ED5" w:rsidRPr="00647ED5" w:rsidRDefault="00647ED5" w:rsidP="00647ED5">
            <w:pPr>
              <w:ind w:left="0"/>
              <w:jc w:val="center"/>
              <w:rPr>
                <w:b/>
              </w:rPr>
            </w:pPr>
            <w:r w:rsidRPr="00647ED5">
              <w:rPr>
                <w:b/>
              </w:rPr>
              <w:t>Depuis un navigateur web</w:t>
            </w:r>
          </w:p>
        </w:tc>
      </w:tr>
      <w:tr w:rsidR="00647ED5" w14:paraId="44BF354B" w14:textId="77777777" w:rsidTr="00647ED5">
        <w:trPr>
          <w:trHeight w:val="1494"/>
        </w:trPr>
        <w:tc>
          <w:tcPr>
            <w:tcW w:w="5015" w:type="dxa"/>
          </w:tcPr>
          <w:p w14:paraId="0A36DA43" w14:textId="77777777" w:rsidR="00647ED5" w:rsidRPr="00647ED5" w:rsidRDefault="00647ED5" w:rsidP="00647ED5">
            <w:pPr>
              <w:pStyle w:val="Paragraphedeliste"/>
              <w:numPr>
                <w:ilvl w:val="0"/>
                <w:numId w:val="6"/>
              </w:numPr>
              <w:ind w:left="454"/>
              <w:rPr>
                <w:i/>
              </w:rPr>
            </w:pPr>
            <w:r w:rsidRPr="00647ED5">
              <w:rPr>
                <w:i/>
              </w:rPr>
              <w:t>CU1 : Contrôler l’état des jeux</w:t>
            </w:r>
          </w:p>
          <w:p w14:paraId="755FFC8D" w14:textId="77777777" w:rsidR="00647ED5" w:rsidRPr="00647ED5" w:rsidRDefault="00647ED5" w:rsidP="00647ED5">
            <w:pPr>
              <w:pStyle w:val="Paragraphedeliste"/>
              <w:numPr>
                <w:ilvl w:val="0"/>
                <w:numId w:val="6"/>
              </w:numPr>
              <w:ind w:left="454"/>
              <w:rPr>
                <w:i/>
              </w:rPr>
            </w:pPr>
            <w:r w:rsidRPr="00647ED5">
              <w:rPr>
                <w:i/>
              </w:rPr>
              <w:t>CU5 : Authentification</w:t>
            </w:r>
          </w:p>
          <w:p w14:paraId="7E68A09C" w14:textId="77777777" w:rsidR="00647ED5" w:rsidRPr="00647ED5" w:rsidRDefault="00647ED5" w:rsidP="00647ED5">
            <w:pPr>
              <w:ind w:left="454"/>
              <w:rPr>
                <w:i/>
              </w:rPr>
            </w:pPr>
          </w:p>
        </w:tc>
        <w:tc>
          <w:tcPr>
            <w:tcW w:w="5015" w:type="dxa"/>
          </w:tcPr>
          <w:p w14:paraId="0EE67663" w14:textId="77777777" w:rsidR="00647ED5" w:rsidRPr="00647ED5" w:rsidRDefault="00647ED5" w:rsidP="00647ED5">
            <w:pPr>
              <w:pStyle w:val="Paragraphedeliste"/>
              <w:numPr>
                <w:ilvl w:val="0"/>
                <w:numId w:val="6"/>
              </w:numPr>
              <w:ind w:left="454"/>
              <w:rPr>
                <w:i/>
              </w:rPr>
            </w:pPr>
            <w:r w:rsidRPr="00647ED5">
              <w:rPr>
                <w:i/>
              </w:rPr>
              <w:t>CU1 : Contrôler l’état des jeux</w:t>
            </w:r>
          </w:p>
          <w:p w14:paraId="3A58753A" w14:textId="77777777" w:rsidR="00647ED5" w:rsidRPr="00647ED5" w:rsidRDefault="00647ED5" w:rsidP="00647ED5">
            <w:pPr>
              <w:pStyle w:val="Paragraphedeliste"/>
              <w:numPr>
                <w:ilvl w:val="0"/>
                <w:numId w:val="6"/>
              </w:numPr>
              <w:ind w:left="454"/>
              <w:rPr>
                <w:i/>
              </w:rPr>
            </w:pPr>
            <w:r w:rsidRPr="00647ED5">
              <w:rPr>
                <w:i/>
              </w:rPr>
              <w:t>CU2 : Gérer les parcs</w:t>
            </w:r>
          </w:p>
          <w:p w14:paraId="6E9613ED" w14:textId="77777777" w:rsidR="00647ED5" w:rsidRPr="00647ED5" w:rsidRDefault="00647ED5" w:rsidP="00647ED5">
            <w:pPr>
              <w:pStyle w:val="Paragraphedeliste"/>
              <w:numPr>
                <w:ilvl w:val="0"/>
                <w:numId w:val="6"/>
              </w:numPr>
              <w:ind w:left="454"/>
              <w:rPr>
                <w:i/>
              </w:rPr>
            </w:pPr>
            <w:r w:rsidRPr="00647ED5">
              <w:rPr>
                <w:i/>
              </w:rPr>
              <w:t>CU3 : Gérer les formulaires</w:t>
            </w:r>
          </w:p>
          <w:p w14:paraId="0E874D7B" w14:textId="77777777" w:rsidR="00647ED5" w:rsidRPr="00647ED5" w:rsidRDefault="00647ED5" w:rsidP="00647ED5">
            <w:pPr>
              <w:pStyle w:val="Paragraphedeliste"/>
              <w:numPr>
                <w:ilvl w:val="0"/>
                <w:numId w:val="6"/>
              </w:numPr>
              <w:ind w:left="454"/>
              <w:rPr>
                <w:i/>
              </w:rPr>
            </w:pPr>
            <w:r w:rsidRPr="00647ED5">
              <w:rPr>
                <w:i/>
              </w:rPr>
              <w:t>CU4 : Consulter les rapports</w:t>
            </w:r>
          </w:p>
          <w:p w14:paraId="77B42E30" w14:textId="77777777" w:rsidR="00647ED5" w:rsidRPr="00647ED5" w:rsidRDefault="00647ED5" w:rsidP="00647ED5">
            <w:pPr>
              <w:pStyle w:val="Paragraphedeliste"/>
              <w:numPr>
                <w:ilvl w:val="0"/>
                <w:numId w:val="6"/>
              </w:numPr>
              <w:ind w:left="454"/>
              <w:rPr>
                <w:i/>
              </w:rPr>
            </w:pPr>
            <w:r w:rsidRPr="00647ED5">
              <w:rPr>
                <w:i/>
              </w:rPr>
              <w:t>CU6 : Extraire les statistiques</w:t>
            </w:r>
          </w:p>
          <w:p w14:paraId="565CE4B7" w14:textId="77777777" w:rsidR="00647ED5" w:rsidRPr="00647ED5" w:rsidRDefault="00647ED5" w:rsidP="00647ED5">
            <w:pPr>
              <w:pStyle w:val="Paragraphedeliste"/>
              <w:numPr>
                <w:ilvl w:val="0"/>
                <w:numId w:val="6"/>
              </w:numPr>
              <w:ind w:left="454"/>
              <w:rPr>
                <w:i/>
              </w:rPr>
            </w:pPr>
            <w:r w:rsidRPr="00647ED5">
              <w:rPr>
                <w:i/>
              </w:rPr>
              <w:t>CU5 : Authentification</w:t>
            </w:r>
          </w:p>
        </w:tc>
      </w:tr>
    </w:tbl>
    <w:p w14:paraId="766C5EE7" w14:textId="77777777" w:rsidR="00647ED5" w:rsidRDefault="00647ED5" w:rsidP="002D645B"/>
    <w:sectPr w:rsidR="00647ED5" w:rsidSect="00D7345D">
      <w:headerReference w:type="even" r:id="rId26"/>
      <w:headerReference w:type="default" r:id="rId27"/>
      <w:footerReference w:type="even" r:id="rId28"/>
      <w:footerReference w:type="default" r:id="rId29"/>
      <w:headerReference w:type="first" r:id="rId30"/>
      <w:footerReference w:type="first" r:id="rId31"/>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jarriau" w:date="2016-07-27T08:34:00Z" w:initials="s">
    <w:p w14:paraId="555DD737" w14:textId="77777777" w:rsidR="0032746E" w:rsidRDefault="0032746E">
      <w:pPr>
        <w:pStyle w:val="Commentaire"/>
      </w:pPr>
      <w:r>
        <w:rPr>
          <w:rStyle w:val="Marquedecommentaire"/>
        </w:rPr>
        <w:annotationRef/>
      </w:r>
      <w:r>
        <w:t xml:space="preserve">Il n’y a aucune traçabilité des contrôles. </w:t>
      </w:r>
    </w:p>
  </w:comment>
  <w:comment w:id="1" w:author="sjarriau" w:date="2016-07-27T08:35:00Z" w:initials="s">
    <w:p w14:paraId="0C1644E1" w14:textId="77777777" w:rsidR="0032746E" w:rsidRDefault="0032746E">
      <w:pPr>
        <w:pStyle w:val="Commentaire"/>
      </w:pPr>
      <w:r>
        <w:rPr>
          <w:rStyle w:val="Marquedecommentaire"/>
        </w:rPr>
        <w:annotationRef/>
      </w:r>
      <w:r>
        <w:t>Mettre en place une traçabilité des contrôles et par conséquent de fiabiliser ces contrôles</w:t>
      </w:r>
    </w:p>
  </w:comment>
  <w:comment w:id="4" w:author="sjarriau" w:date="2016-07-27T08:38:00Z" w:initials="s">
    <w:p w14:paraId="4D5D34CB" w14:textId="77777777" w:rsidR="0032746E" w:rsidRDefault="0032746E">
      <w:pPr>
        <w:pStyle w:val="Commentaire"/>
      </w:pPr>
      <w:r>
        <w:rPr>
          <w:rStyle w:val="Marquedecommentaire"/>
        </w:rPr>
        <w:annotationRef/>
      </w:r>
      <w:r>
        <w:t>L’agent d’entretien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5DD737" w15:done="0"/>
  <w15:commentEx w15:paraId="0C1644E1" w15:done="0"/>
  <w15:commentEx w15:paraId="4D5D34C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32F119" w14:textId="77777777" w:rsidR="00BA106C" w:rsidRDefault="00BA106C" w:rsidP="002D645B">
      <w:r>
        <w:separator/>
      </w:r>
    </w:p>
  </w:endnote>
  <w:endnote w:type="continuationSeparator" w:id="0">
    <w:p w14:paraId="13935F41" w14:textId="77777777" w:rsidR="00BA106C" w:rsidRDefault="00BA106C" w:rsidP="002D6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DBDAF" w14:textId="77777777" w:rsidR="000E667A" w:rsidRDefault="000E667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10490" w:type="dxa"/>
      <w:tblInd w:w="-601"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269"/>
      <w:gridCol w:w="6378"/>
      <w:gridCol w:w="1843"/>
    </w:tblGrid>
    <w:tr w:rsidR="00B7509B" w14:paraId="5FC3D373" w14:textId="77777777" w:rsidTr="00D7345D">
      <w:tc>
        <w:tcPr>
          <w:tcW w:w="2269" w:type="dxa"/>
        </w:tcPr>
        <w:p w14:paraId="45F43F67" w14:textId="77777777" w:rsidR="00B7509B" w:rsidRDefault="00B7509B" w:rsidP="002D645B">
          <w:pPr>
            <w:pStyle w:val="Pieddepage"/>
          </w:pPr>
        </w:p>
      </w:tc>
      <w:tc>
        <w:tcPr>
          <w:tcW w:w="6378" w:type="dxa"/>
        </w:tcPr>
        <w:p w14:paraId="46313972" w14:textId="77777777" w:rsidR="00B7509B" w:rsidRPr="000E667A" w:rsidRDefault="00D7345D" w:rsidP="000E667A">
          <w:pPr>
            <w:pStyle w:val="Pieddepage"/>
            <w:jc w:val="center"/>
            <w:rPr>
              <w:b/>
              <w:i/>
            </w:rPr>
          </w:pPr>
          <w:r w:rsidRPr="000E667A">
            <w:rPr>
              <w:b/>
              <w:i/>
            </w:rPr>
            <w:t>www.cfsa-aftec.com</w:t>
          </w:r>
        </w:p>
      </w:tc>
      <w:tc>
        <w:tcPr>
          <w:tcW w:w="1843" w:type="dxa"/>
        </w:tcPr>
        <w:p w14:paraId="69759AE3" w14:textId="77777777" w:rsidR="00B7509B" w:rsidRDefault="00B7509B" w:rsidP="002D645B">
          <w:pPr>
            <w:pStyle w:val="Pieddepage"/>
          </w:pPr>
        </w:p>
      </w:tc>
    </w:tr>
  </w:tbl>
  <w:p w14:paraId="7693CC93" w14:textId="77777777" w:rsidR="00B7509B" w:rsidRDefault="00B7509B" w:rsidP="002D645B">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E792E" w14:textId="77777777" w:rsidR="000E667A" w:rsidRDefault="000E667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3DCA92" w14:textId="77777777" w:rsidR="00BA106C" w:rsidRDefault="00BA106C" w:rsidP="002D645B">
      <w:r>
        <w:separator/>
      </w:r>
    </w:p>
  </w:footnote>
  <w:footnote w:type="continuationSeparator" w:id="0">
    <w:p w14:paraId="603C35DF" w14:textId="77777777" w:rsidR="00BA106C" w:rsidRDefault="00BA106C" w:rsidP="002D64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7B86F" w14:textId="77777777" w:rsidR="000E667A" w:rsidRDefault="000E667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10490" w:type="dxa"/>
      <w:tblInd w:w="108" w:type="dxa"/>
      <w:tblBorders>
        <w:top w:val="double" w:sz="4" w:space="0" w:color="auto"/>
        <w:left w:val="double" w:sz="4" w:space="0" w:color="auto"/>
        <w:bottom w:val="double" w:sz="4" w:space="0" w:color="auto"/>
        <w:right w:val="double" w:sz="4" w:space="0" w:color="auto"/>
        <w:insideH w:val="double" w:sz="4" w:space="0" w:color="auto"/>
      </w:tblBorders>
      <w:tblLook w:val="04A0" w:firstRow="1" w:lastRow="0" w:firstColumn="1" w:lastColumn="0" w:noHBand="0" w:noVBand="1"/>
    </w:tblPr>
    <w:tblGrid>
      <w:gridCol w:w="1673"/>
      <w:gridCol w:w="7140"/>
      <w:gridCol w:w="1677"/>
    </w:tblGrid>
    <w:tr w:rsidR="00B7509B" w14:paraId="1A6C0981" w14:textId="77777777" w:rsidTr="000E667A">
      <w:tc>
        <w:tcPr>
          <w:tcW w:w="1673" w:type="dxa"/>
          <w:vAlign w:val="center"/>
        </w:tcPr>
        <w:p w14:paraId="142942AC" w14:textId="77777777" w:rsidR="00B7509B" w:rsidRDefault="00B7509B" w:rsidP="000E667A">
          <w:pPr>
            <w:pStyle w:val="En-tte"/>
            <w:ind w:left="53"/>
          </w:pPr>
          <w:r>
            <w:rPr>
              <w:noProof/>
            </w:rPr>
            <w:drawing>
              <wp:inline distT="0" distB="0" distL="0" distR="0" wp14:anchorId="04B48BE6" wp14:editId="1D67A6E3">
                <wp:extent cx="612475" cy="569493"/>
                <wp:effectExtent l="0" t="0" r="0" b="254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 Logo CFSA moyen.jpg"/>
                        <pic:cNvPicPr/>
                      </pic:nvPicPr>
                      <pic:blipFill>
                        <a:blip r:embed="rId1">
                          <a:extLst>
                            <a:ext uri="{28A0092B-C50C-407E-A947-70E740481C1C}">
                              <a14:useLocalDpi xmlns:a14="http://schemas.microsoft.com/office/drawing/2010/main" val="0"/>
                            </a:ext>
                          </a:extLst>
                        </a:blip>
                        <a:stretch>
                          <a:fillRect/>
                        </a:stretch>
                      </pic:blipFill>
                      <pic:spPr>
                        <a:xfrm>
                          <a:off x="0" y="0"/>
                          <a:ext cx="620171" cy="576649"/>
                        </a:xfrm>
                        <a:prstGeom prst="rect">
                          <a:avLst/>
                        </a:prstGeom>
                      </pic:spPr>
                    </pic:pic>
                  </a:graphicData>
                </a:graphic>
              </wp:inline>
            </w:drawing>
          </w:r>
        </w:p>
      </w:tc>
      <w:tc>
        <w:tcPr>
          <w:tcW w:w="7140" w:type="dxa"/>
        </w:tcPr>
        <w:p w14:paraId="0DEF6E45" w14:textId="77777777" w:rsidR="00B7509B" w:rsidRPr="000E667A" w:rsidRDefault="00B7509B" w:rsidP="000E667A">
          <w:pPr>
            <w:pStyle w:val="En-tte"/>
            <w:jc w:val="center"/>
            <w:rPr>
              <w:b/>
            </w:rPr>
          </w:pPr>
        </w:p>
        <w:p w14:paraId="3565FFDE" w14:textId="77777777" w:rsidR="00B7509B" w:rsidRPr="000E667A" w:rsidRDefault="00B7509B" w:rsidP="000E667A">
          <w:pPr>
            <w:pStyle w:val="En-tte"/>
            <w:jc w:val="center"/>
            <w:rPr>
              <w:b/>
            </w:rPr>
          </w:pPr>
          <w:r w:rsidRPr="000E667A">
            <w:rPr>
              <w:b/>
            </w:rPr>
            <w:fldChar w:fldCharType="begin"/>
          </w:r>
          <w:r w:rsidRPr="000E667A">
            <w:rPr>
              <w:b/>
            </w:rPr>
            <w:instrText xml:space="preserve"> TITLE  \* Upper  \* MERGEFORMAT </w:instrText>
          </w:r>
          <w:r w:rsidRPr="000E667A">
            <w:rPr>
              <w:b/>
            </w:rPr>
            <w:fldChar w:fldCharType="separate"/>
          </w:r>
          <w:r w:rsidRPr="000E667A">
            <w:rPr>
              <w:b/>
            </w:rPr>
            <w:t>PROJET SIAP</w:t>
          </w:r>
          <w:r w:rsidRPr="000E667A">
            <w:rPr>
              <w:b/>
            </w:rPr>
            <w:fldChar w:fldCharType="end"/>
          </w:r>
        </w:p>
        <w:p w14:paraId="2515C755" w14:textId="77777777" w:rsidR="00D7345D" w:rsidRPr="000E667A" w:rsidRDefault="00D7345D" w:rsidP="000E667A">
          <w:pPr>
            <w:pStyle w:val="En-tte"/>
            <w:jc w:val="center"/>
            <w:rPr>
              <w:b/>
            </w:rPr>
          </w:pPr>
        </w:p>
        <w:p w14:paraId="4F8CDFFE" w14:textId="77777777" w:rsidR="00B7509B" w:rsidRDefault="00B7509B" w:rsidP="000E667A">
          <w:pPr>
            <w:pStyle w:val="En-tte"/>
            <w:jc w:val="center"/>
          </w:pPr>
          <w:r w:rsidRPr="000E667A">
            <w:rPr>
              <w:b/>
            </w:rPr>
            <w:fldChar w:fldCharType="begin"/>
          </w:r>
          <w:r w:rsidRPr="000E667A">
            <w:rPr>
              <w:b/>
            </w:rPr>
            <w:instrText xml:space="preserve"> SUBJECT   \* MERGEFORMAT </w:instrText>
          </w:r>
          <w:r w:rsidRPr="000E667A">
            <w:rPr>
              <w:b/>
            </w:rPr>
            <w:fldChar w:fldCharType="separate"/>
          </w:r>
          <w:r w:rsidRPr="000E667A">
            <w:rPr>
              <w:b/>
            </w:rPr>
            <w:t>GESTION DES AIRES DE JEUX</w:t>
          </w:r>
          <w:r w:rsidRPr="000E667A">
            <w:rPr>
              <w:b/>
            </w:rPr>
            <w:fldChar w:fldCharType="end"/>
          </w:r>
        </w:p>
      </w:tc>
      <w:tc>
        <w:tcPr>
          <w:tcW w:w="1677" w:type="dxa"/>
        </w:tcPr>
        <w:p w14:paraId="6A7A047D" w14:textId="77777777" w:rsidR="00B7509B" w:rsidRDefault="00B7509B" w:rsidP="000225BB">
          <w:pPr>
            <w:pStyle w:val="En-tte"/>
            <w:ind w:left="37"/>
          </w:pPr>
          <w:r>
            <w:t>BTS SIO SLAM</w:t>
          </w:r>
        </w:p>
        <w:p w14:paraId="660B1ADB" w14:textId="77777777" w:rsidR="00B7509B" w:rsidRDefault="00BA106C" w:rsidP="000225BB">
          <w:pPr>
            <w:pStyle w:val="En-tte"/>
            <w:ind w:left="37"/>
          </w:pPr>
          <w:fldSimple w:instr=" DATE   \* MERGEFORMAT ">
            <w:r w:rsidR="0032746E">
              <w:rPr>
                <w:noProof/>
              </w:rPr>
              <w:t>27/07/2016</w:t>
            </w:r>
          </w:fldSimple>
        </w:p>
        <w:p w14:paraId="53122F88" w14:textId="77777777" w:rsidR="00B7509B" w:rsidRDefault="00BA106C" w:rsidP="000225BB">
          <w:pPr>
            <w:pStyle w:val="En-tte"/>
            <w:ind w:left="37"/>
          </w:pPr>
          <w:fldSimple w:instr=" FILENAME   \* MERGEFORMAT ">
            <w:r w:rsidR="00B7509B">
              <w:rPr>
                <w:noProof/>
              </w:rPr>
              <w:t>cdc.doc</w:t>
            </w:r>
          </w:fldSimple>
        </w:p>
        <w:p w14:paraId="7BB6446D" w14:textId="77777777" w:rsidR="00B7509B" w:rsidRDefault="00B7509B" w:rsidP="000225BB">
          <w:pPr>
            <w:pStyle w:val="En-tte"/>
            <w:ind w:left="37"/>
          </w:pPr>
          <w:r>
            <w:t xml:space="preserve">Page : </w:t>
          </w:r>
          <w:r>
            <w:fldChar w:fldCharType="begin"/>
          </w:r>
          <w:r>
            <w:instrText>PAGE   \* MERGEFORMAT</w:instrText>
          </w:r>
          <w:r>
            <w:fldChar w:fldCharType="separate"/>
          </w:r>
          <w:r w:rsidR="00BD6D94">
            <w:rPr>
              <w:noProof/>
            </w:rPr>
            <w:t>4</w:t>
          </w:r>
          <w:r>
            <w:fldChar w:fldCharType="end"/>
          </w:r>
          <w:r>
            <w:t>/</w:t>
          </w:r>
          <w:fldSimple w:instr=" NUMPAGES  \* Arabic  \* MERGEFORMAT ">
            <w:r w:rsidR="00BD6D94">
              <w:rPr>
                <w:noProof/>
              </w:rPr>
              <w:t>4</w:t>
            </w:r>
          </w:fldSimple>
        </w:p>
      </w:tc>
    </w:tr>
  </w:tbl>
  <w:p w14:paraId="3DB54FBD" w14:textId="77777777" w:rsidR="00B7509B" w:rsidRDefault="00B7509B" w:rsidP="002D645B">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C65B8" w14:textId="77777777" w:rsidR="000E667A" w:rsidRDefault="000E667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65F3B"/>
    <w:multiLevelType w:val="hybridMultilevel"/>
    <w:tmpl w:val="4DDC4ED8"/>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 w15:restartNumberingAfterBreak="0">
    <w:nsid w:val="04D64671"/>
    <w:multiLevelType w:val="hybridMultilevel"/>
    <w:tmpl w:val="01EAED0A"/>
    <w:lvl w:ilvl="0" w:tplc="1032B7D0">
      <w:start w:val="1"/>
      <w:numFmt w:val="bullet"/>
      <w:lvlText w:val=""/>
      <w:lvlJc w:val="left"/>
      <w:pPr>
        <w:tabs>
          <w:tab w:val="num" w:pos="720"/>
        </w:tabs>
        <w:ind w:left="720" w:hanging="360"/>
      </w:pPr>
      <w:rPr>
        <w:rFonts w:ascii="Wingdings" w:hAnsi="Wingdings" w:hint="default"/>
        <w:color w:val="00000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602907"/>
    <w:multiLevelType w:val="multilevel"/>
    <w:tmpl w:val="1294F42C"/>
    <w:lvl w:ilvl="0">
      <w:start w:val="1"/>
      <w:numFmt w:val="decimal"/>
      <w:pStyle w:val="Titre1"/>
      <w:lvlText w:val="%1."/>
      <w:lvlJc w:val="left"/>
      <w:pPr>
        <w:tabs>
          <w:tab w:val="num" w:pos="284"/>
        </w:tabs>
        <w:ind w:left="0" w:firstLine="0"/>
      </w:pPr>
      <w:rPr>
        <w:rFonts w:ascii="Arial Narrow" w:hAnsi="Arial Narrow" w:hint="default"/>
        <w:b/>
        <w:i w:val="0"/>
        <w:color w:val="339966"/>
        <w:sz w:val="24"/>
        <w:szCs w:val="24"/>
        <w:u w:val="none"/>
      </w:rPr>
    </w:lvl>
    <w:lvl w:ilvl="1">
      <w:start w:val="1"/>
      <w:numFmt w:val="decimal"/>
      <w:pStyle w:val="Titre2"/>
      <w:lvlText w:val="%1.%2"/>
      <w:lvlJc w:val="left"/>
      <w:pPr>
        <w:tabs>
          <w:tab w:val="num" w:pos="113"/>
        </w:tabs>
        <w:ind w:left="436" w:hanging="720"/>
      </w:pPr>
      <w:rPr>
        <w:rFonts w:ascii="Arial Narrow" w:hAnsi="Arial Narrow" w:hint="default"/>
        <w:b/>
        <w:i w:val="0"/>
        <w:color w:val="auto"/>
        <w:sz w:val="20"/>
        <w:szCs w:val="20"/>
        <w:u w:val="none"/>
      </w:rPr>
    </w:lvl>
    <w:lvl w:ilvl="2">
      <w:start w:val="1"/>
      <w:numFmt w:val="decimal"/>
      <w:pStyle w:val="Titre3"/>
      <w:lvlText w:val="%1.%2.%3."/>
      <w:lvlJc w:val="left"/>
      <w:pPr>
        <w:tabs>
          <w:tab w:val="num" w:pos="283"/>
        </w:tabs>
        <w:ind w:left="1156" w:hanging="1156"/>
      </w:pPr>
      <w:rPr>
        <w:rFonts w:ascii="Arial Narrow" w:hAnsi="Arial Narrow" w:hint="default"/>
        <w:b w:val="0"/>
        <w:i/>
        <w:sz w:val="20"/>
        <w:szCs w:val="20"/>
      </w:rPr>
    </w:lvl>
    <w:lvl w:ilvl="3">
      <w:start w:val="1"/>
      <w:numFmt w:val="lowerLetter"/>
      <w:pStyle w:val="Titre4"/>
      <w:lvlText w:val="%4)"/>
      <w:lvlJc w:val="left"/>
      <w:pPr>
        <w:tabs>
          <w:tab w:val="num" w:pos="2236"/>
        </w:tabs>
        <w:ind w:left="1876" w:firstLine="0"/>
      </w:pPr>
      <w:rPr>
        <w:rFonts w:hint="default"/>
      </w:rPr>
    </w:lvl>
    <w:lvl w:ilvl="4">
      <w:start w:val="1"/>
      <w:numFmt w:val="decimal"/>
      <w:pStyle w:val="Titre5"/>
      <w:lvlText w:val="(%5)"/>
      <w:lvlJc w:val="left"/>
      <w:pPr>
        <w:tabs>
          <w:tab w:val="num" w:pos="2956"/>
        </w:tabs>
        <w:ind w:left="2596" w:firstLine="0"/>
      </w:pPr>
      <w:rPr>
        <w:rFonts w:hint="default"/>
      </w:rPr>
    </w:lvl>
    <w:lvl w:ilvl="5">
      <w:start w:val="1"/>
      <w:numFmt w:val="lowerLetter"/>
      <w:pStyle w:val="Titre6"/>
      <w:lvlText w:val="(%6)"/>
      <w:lvlJc w:val="left"/>
      <w:pPr>
        <w:tabs>
          <w:tab w:val="num" w:pos="3676"/>
        </w:tabs>
        <w:ind w:left="3316" w:firstLine="0"/>
      </w:pPr>
      <w:rPr>
        <w:rFonts w:hint="default"/>
      </w:rPr>
    </w:lvl>
    <w:lvl w:ilvl="6">
      <w:start w:val="1"/>
      <w:numFmt w:val="lowerRoman"/>
      <w:pStyle w:val="Titre7"/>
      <w:lvlText w:val="(%7)"/>
      <w:lvlJc w:val="left"/>
      <w:pPr>
        <w:tabs>
          <w:tab w:val="num" w:pos="4396"/>
        </w:tabs>
        <w:ind w:left="4036" w:firstLine="0"/>
      </w:pPr>
      <w:rPr>
        <w:rFonts w:hint="default"/>
      </w:rPr>
    </w:lvl>
    <w:lvl w:ilvl="7">
      <w:start w:val="1"/>
      <w:numFmt w:val="lowerLetter"/>
      <w:pStyle w:val="Titre8"/>
      <w:lvlText w:val="(%8)"/>
      <w:lvlJc w:val="left"/>
      <w:pPr>
        <w:tabs>
          <w:tab w:val="num" w:pos="5116"/>
        </w:tabs>
        <w:ind w:left="4756" w:firstLine="0"/>
      </w:pPr>
      <w:rPr>
        <w:rFonts w:hint="default"/>
      </w:rPr>
    </w:lvl>
    <w:lvl w:ilvl="8">
      <w:start w:val="1"/>
      <w:numFmt w:val="lowerRoman"/>
      <w:pStyle w:val="Titre9"/>
      <w:lvlText w:val="(%9)"/>
      <w:lvlJc w:val="left"/>
      <w:pPr>
        <w:tabs>
          <w:tab w:val="num" w:pos="5836"/>
        </w:tabs>
        <w:ind w:left="5476" w:firstLine="0"/>
      </w:pPr>
      <w:rPr>
        <w:rFonts w:hint="default"/>
      </w:rPr>
    </w:lvl>
  </w:abstractNum>
  <w:abstractNum w:abstractNumId="3" w15:restartNumberingAfterBreak="0">
    <w:nsid w:val="72255411"/>
    <w:multiLevelType w:val="hybridMultilevel"/>
    <w:tmpl w:val="AFCE1048"/>
    <w:lvl w:ilvl="0" w:tplc="1032B7D0">
      <w:start w:val="1"/>
      <w:numFmt w:val="bullet"/>
      <w:lvlText w:val=""/>
      <w:lvlJc w:val="left"/>
      <w:pPr>
        <w:tabs>
          <w:tab w:val="num" w:pos="720"/>
        </w:tabs>
        <w:ind w:left="720" w:hanging="360"/>
      </w:pPr>
      <w:rPr>
        <w:rFonts w:ascii="Wingdings" w:hAnsi="Wingdings" w:hint="default"/>
        <w:color w:val="00000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E86257"/>
    <w:multiLevelType w:val="hybridMultilevel"/>
    <w:tmpl w:val="CCDE19D6"/>
    <w:lvl w:ilvl="0" w:tplc="1032B7D0">
      <w:start w:val="1"/>
      <w:numFmt w:val="bullet"/>
      <w:lvlText w:val=""/>
      <w:lvlJc w:val="left"/>
      <w:pPr>
        <w:tabs>
          <w:tab w:val="num" w:pos="720"/>
        </w:tabs>
        <w:ind w:left="720" w:hanging="360"/>
      </w:pPr>
      <w:rPr>
        <w:rFonts w:ascii="Wingdings" w:hAnsi="Wingdings" w:hint="default"/>
        <w:color w:val="00000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C495A64"/>
    <w:multiLevelType w:val="hybridMultilevel"/>
    <w:tmpl w:val="4E801A76"/>
    <w:lvl w:ilvl="0" w:tplc="1032B7D0">
      <w:start w:val="1"/>
      <w:numFmt w:val="bullet"/>
      <w:lvlText w:val=""/>
      <w:lvlJc w:val="left"/>
      <w:pPr>
        <w:tabs>
          <w:tab w:val="num" w:pos="720"/>
        </w:tabs>
        <w:ind w:left="720" w:hanging="360"/>
      </w:pPr>
      <w:rPr>
        <w:rFonts w:ascii="Wingdings" w:hAnsi="Wingdings" w:hint="default"/>
        <w:color w:val="00000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jarriau">
    <w15:presenceInfo w15:providerId="None" w15:userId="sjarria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4C1"/>
    <w:rsid w:val="000225BB"/>
    <w:rsid w:val="000E667A"/>
    <w:rsid w:val="00236A41"/>
    <w:rsid w:val="002D645B"/>
    <w:rsid w:val="0032746E"/>
    <w:rsid w:val="003A6731"/>
    <w:rsid w:val="00425CC9"/>
    <w:rsid w:val="00455602"/>
    <w:rsid w:val="00463C8B"/>
    <w:rsid w:val="005B443B"/>
    <w:rsid w:val="005D4D04"/>
    <w:rsid w:val="00601B29"/>
    <w:rsid w:val="00647ED5"/>
    <w:rsid w:val="00761E4D"/>
    <w:rsid w:val="00902DB8"/>
    <w:rsid w:val="009061F8"/>
    <w:rsid w:val="00910E84"/>
    <w:rsid w:val="00916E18"/>
    <w:rsid w:val="009324C1"/>
    <w:rsid w:val="009A65DD"/>
    <w:rsid w:val="009D4CEE"/>
    <w:rsid w:val="00A219DC"/>
    <w:rsid w:val="00A21ED0"/>
    <w:rsid w:val="00AE5826"/>
    <w:rsid w:val="00B24AF0"/>
    <w:rsid w:val="00B7509B"/>
    <w:rsid w:val="00BA106C"/>
    <w:rsid w:val="00BD6D94"/>
    <w:rsid w:val="00BD6EA0"/>
    <w:rsid w:val="00C11269"/>
    <w:rsid w:val="00CE03DB"/>
    <w:rsid w:val="00D52960"/>
    <w:rsid w:val="00D7345D"/>
    <w:rsid w:val="00DD302C"/>
    <w:rsid w:val="00E60155"/>
    <w:rsid w:val="00F33DA9"/>
    <w:rsid w:val="00F51B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2B95BF"/>
  <w15:docId w15:val="{CAEA492C-E3D2-45F5-A84F-8F6BB2F45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45B"/>
    <w:pPr>
      <w:spacing w:after="0" w:line="240" w:lineRule="auto"/>
      <w:ind w:left="426"/>
      <w:jc w:val="both"/>
    </w:pPr>
    <w:rPr>
      <w:rFonts w:eastAsia="Times New Roman" w:cs="Times New Roman"/>
      <w:sz w:val="20"/>
      <w:szCs w:val="24"/>
      <w:lang w:eastAsia="fr-FR"/>
    </w:rPr>
  </w:style>
  <w:style w:type="paragraph" w:styleId="Titre1">
    <w:name w:val="heading 1"/>
    <w:basedOn w:val="Normal"/>
    <w:next w:val="Normal"/>
    <w:link w:val="Titre1Car"/>
    <w:qFormat/>
    <w:rsid w:val="002D645B"/>
    <w:pPr>
      <w:keepNext/>
      <w:numPr>
        <w:numId w:val="1"/>
      </w:numPr>
      <w:spacing w:before="120" w:after="120"/>
      <w:ind w:left="142"/>
      <w:outlineLvl w:val="0"/>
    </w:pPr>
    <w:rPr>
      <w:rFonts w:cs="Arial (W1)"/>
      <w:b/>
      <w:bCs/>
      <w:color w:val="339966"/>
      <w:kern w:val="32"/>
      <w:sz w:val="24"/>
      <w:szCs w:val="32"/>
      <w:u w:val="single"/>
    </w:rPr>
  </w:style>
  <w:style w:type="paragraph" w:styleId="Titre2">
    <w:name w:val="heading 2"/>
    <w:basedOn w:val="Normal"/>
    <w:next w:val="Normal"/>
    <w:link w:val="Titre2Car"/>
    <w:qFormat/>
    <w:rsid w:val="00AE5826"/>
    <w:pPr>
      <w:keepNext/>
      <w:numPr>
        <w:ilvl w:val="1"/>
        <w:numId w:val="1"/>
      </w:numPr>
      <w:spacing w:before="120" w:after="120"/>
      <w:ind w:left="1134"/>
      <w:outlineLvl w:val="1"/>
    </w:pPr>
    <w:rPr>
      <w:rFonts w:cs="Arial (W1)"/>
      <w:b/>
      <w:bCs/>
      <w:iCs/>
      <w:szCs w:val="20"/>
      <w:u w:val="single"/>
    </w:rPr>
  </w:style>
  <w:style w:type="paragraph" w:styleId="Titre3">
    <w:name w:val="heading 3"/>
    <w:basedOn w:val="Normal"/>
    <w:next w:val="Normal"/>
    <w:link w:val="Titre3Car"/>
    <w:qFormat/>
    <w:rsid w:val="009324C1"/>
    <w:pPr>
      <w:keepNext/>
      <w:numPr>
        <w:ilvl w:val="2"/>
        <w:numId w:val="1"/>
      </w:numPr>
      <w:spacing w:before="240" w:after="60"/>
      <w:outlineLvl w:val="2"/>
    </w:pPr>
    <w:rPr>
      <w:rFonts w:cs="Arial"/>
      <w:bCs/>
      <w:i/>
      <w:szCs w:val="26"/>
    </w:rPr>
  </w:style>
  <w:style w:type="paragraph" w:styleId="Titre4">
    <w:name w:val="heading 4"/>
    <w:basedOn w:val="Normal"/>
    <w:next w:val="Normal"/>
    <w:link w:val="Titre4Car"/>
    <w:qFormat/>
    <w:rsid w:val="009324C1"/>
    <w:pPr>
      <w:keepNext/>
      <w:numPr>
        <w:ilvl w:val="3"/>
        <w:numId w:val="1"/>
      </w:numPr>
      <w:spacing w:before="240" w:after="60"/>
      <w:outlineLvl w:val="3"/>
    </w:pPr>
    <w:rPr>
      <w:b/>
      <w:bCs/>
      <w:sz w:val="28"/>
      <w:szCs w:val="28"/>
    </w:rPr>
  </w:style>
  <w:style w:type="paragraph" w:styleId="Titre5">
    <w:name w:val="heading 5"/>
    <w:basedOn w:val="Normal"/>
    <w:next w:val="Normal"/>
    <w:link w:val="Titre5Car"/>
    <w:qFormat/>
    <w:rsid w:val="009324C1"/>
    <w:pPr>
      <w:numPr>
        <w:ilvl w:val="4"/>
        <w:numId w:val="1"/>
      </w:numPr>
      <w:spacing w:before="240" w:after="60"/>
      <w:outlineLvl w:val="4"/>
    </w:pPr>
    <w:rPr>
      <w:b/>
      <w:bCs/>
      <w:i/>
      <w:iCs/>
      <w:sz w:val="26"/>
      <w:szCs w:val="26"/>
    </w:rPr>
  </w:style>
  <w:style w:type="paragraph" w:styleId="Titre6">
    <w:name w:val="heading 6"/>
    <w:basedOn w:val="Normal"/>
    <w:next w:val="Normal"/>
    <w:link w:val="Titre6Car"/>
    <w:qFormat/>
    <w:rsid w:val="009324C1"/>
    <w:pPr>
      <w:numPr>
        <w:ilvl w:val="5"/>
        <w:numId w:val="1"/>
      </w:numPr>
      <w:spacing w:before="240" w:after="60"/>
      <w:outlineLvl w:val="5"/>
    </w:pPr>
    <w:rPr>
      <w:b/>
      <w:bCs/>
      <w:sz w:val="22"/>
      <w:szCs w:val="22"/>
    </w:rPr>
  </w:style>
  <w:style w:type="paragraph" w:styleId="Titre7">
    <w:name w:val="heading 7"/>
    <w:basedOn w:val="Normal"/>
    <w:next w:val="Normal"/>
    <w:link w:val="Titre7Car"/>
    <w:qFormat/>
    <w:rsid w:val="009324C1"/>
    <w:pPr>
      <w:numPr>
        <w:ilvl w:val="6"/>
        <w:numId w:val="1"/>
      </w:numPr>
      <w:spacing w:before="240" w:after="60"/>
      <w:outlineLvl w:val="6"/>
    </w:pPr>
  </w:style>
  <w:style w:type="paragraph" w:styleId="Titre8">
    <w:name w:val="heading 8"/>
    <w:basedOn w:val="Normal"/>
    <w:next w:val="Normal"/>
    <w:link w:val="Titre8Car"/>
    <w:qFormat/>
    <w:rsid w:val="009324C1"/>
    <w:pPr>
      <w:numPr>
        <w:ilvl w:val="7"/>
        <w:numId w:val="1"/>
      </w:numPr>
      <w:spacing w:before="240" w:after="60"/>
      <w:outlineLvl w:val="7"/>
    </w:pPr>
    <w:rPr>
      <w:i/>
      <w:iCs/>
    </w:rPr>
  </w:style>
  <w:style w:type="paragraph" w:styleId="Titre9">
    <w:name w:val="heading 9"/>
    <w:basedOn w:val="Normal"/>
    <w:next w:val="Normal"/>
    <w:link w:val="Titre9Car"/>
    <w:qFormat/>
    <w:rsid w:val="009324C1"/>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2D645B"/>
    <w:rPr>
      <w:rFonts w:eastAsia="Times New Roman" w:cs="Arial (W1)"/>
      <w:b/>
      <w:bCs/>
      <w:color w:val="339966"/>
      <w:kern w:val="32"/>
      <w:sz w:val="24"/>
      <w:szCs w:val="32"/>
      <w:u w:val="single"/>
      <w:lang w:eastAsia="fr-FR"/>
    </w:rPr>
  </w:style>
  <w:style w:type="character" w:customStyle="1" w:styleId="Titre2Car">
    <w:name w:val="Titre 2 Car"/>
    <w:basedOn w:val="Policepardfaut"/>
    <w:link w:val="Titre2"/>
    <w:rsid w:val="00AE5826"/>
    <w:rPr>
      <w:rFonts w:ascii="Arial Narrow" w:eastAsia="Times New Roman" w:hAnsi="Arial Narrow" w:cs="Arial (W1)"/>
      <w:b/>
      <w:bCs/>
      <w:iCs/>
      <w:sz w:val="20"/>
      <w:szCs w:val="20"/>
      <w:u w:val="single"/>
      <w:lang w:eastAsia="fr-FR"/>
    </w:rPr>
  </w:style>
  <w:style w:type="character" w:customStyle="1" w:styleId="Titre3Car">
    <w:name w:val="Titre 3 Car"/>
    <w:basedOn w:val="Policepardfaut"/>
    <w:link w:val="Titre3"/>
    <w:rsid w:val="009324C1"/>
    <w:rPr>
      <w:rFonts w:ascii="Arial Narrow" w:eastAsia="Times New Roman" w:hAnsi="Arial Narrow" w:cs="Arial"/>
      <w:bCs/>
      <w:i/>
      <w:sz w:val="20"/>
      <w:szCs w:val="26"/>
      <w:lang w:eastAsia="fr-FR"/>
    </w:rPr>
  </w:style>
  <w:style w:type="character" w:customStyle="1" w:styleId="Titre4Car">
    <w:name w:val="Titre 4 Car"/>
    <w:basedOn w:val="Policepardfaut"/>
    <w:link w:val="Titre4"/>
    <w:rsid w:val="009324C1"/>
    <w:rPr>
      <w:rFonts w:ascii="Arial Narrow" w:eastAsia="Times New Roman" w:hAnsi="Arial Narrow" w:cs="Times New Roman"/>
      <w:b/>
      <w:bCs/>
      <w:sz w:val="28"/>
      <w:szCs w:val="28"/>
      <w:lang w:eastAsia="fr-FR"/>
    </w:rPr>
  </w:style>
  <w:style w:type="character" w:customStyle="1" w:styleId="Titre5Car">
    <w:name w:val="Titre 5 Car"/>
    <w:basedOn w:val="Policepardfaut"/>
    <w:link w:val="Titre5"/>
    <w:rsid w:val="009324C1"/>
    <w:rPr>
      <w:rFonts w:ascii="Arial Narrow" w:eastAsia="Times New Roman" w:hAnsi="Arial Narrow" w:cs="Times New Roman"/>
      <w:b/>
      <w:bCs/>
      <w:i/>
      <w:iCs/>
      <w:sz w:val="26"/>
      <w:szCs w:val="26"/>
      <w:lang w:eastAsia="fr-FR"/>
    </w:rPr>
  </w:style>
  <w:style w:type="character" w:customStyle="1" w:styleId="Titre6Car">
    <w:name w:val="Titre 6 Car"/>
    <w:basedOn w:val="Policepardfaut"/>
    <w:link w:val="Titre6"/>
    <w:rsid w:val="009324C1"/>
    <w:rPr>
      <w:rFonts w:ascii="Arial Narrow" w:eastAsia="Times New Roman" w:hAnsi="Arial Narrow" w:cs="Times New Roman"/>
      <w:b/>
      <w:bCs/>
      <w:lang w:eastAsia="fr-FR"/>
    </w:rPr>
  </w:style>
  <w:style w:type="character" w:customStyle="1" w:styleId="Titre7Car">
    <w:name w:val="Titre 7 Car"/>
    <w:basedOn w:val="Policepardfaut"/>
    <w:link w:val="Titre7"/>
    <w:rsid w:val="009324C1"/>
    <w:rPr>
      <w:rFonts w:ascii="Arial Narrow" w:eastAsia="Times New Roman" w:hAnsi="Arial Narrow" w:cs="Times New Roman"/>
      <w:sz w:val="20"/>
      <w:szCs w:val="24"/>
      <w:lang w:eastAsia="fr-FR"/>
    </w:rPr>
  </w:style>
  <w:style w:type="character" w:customStyle="1" w:styleId="Titre8Car">
    <w:name w:val="Titre 8 Car"/>
    <w:basedOn w:val="Policepardfaut"/>
    <w:link w:val="Titre8"/>
    <w:rsid w:val="009324C1"/>
    <w:rPr>
      <w:rFonts w:ascii="Arial Narrow" w:eastAsia="Times New Roman" w:hAnsi="Arial Narrow" w:cs="Times New Roman"/>
      <w:i/>
      <w:iCs/>
      <w:sz w:val="20"/>
      <w:szCs w:val="24"/>
      <w:lang w:eastAsia="fr-FR"/>
    </w:rPr>
  </w:style>
  <w:style w:type="character" w:customStyle="1" w:styleId="Titre9Car">
    <w:name w:val="Titre 9 Car"/>
    <w:basedOn w:val="Policepardfaut"/>
    <w:link w:val="Titre9"/>
    <w:rsid w:val="009324C1"/>
    <w:rPr>
      <w:rFonts w:ascii="Arial" w:eastAsia="Times New Roman" w:hAnsi="Arial" w:cs="Arial"/>
      <w:lang w:eastAsia="fr-FR"/>
    </w:rPr>
  </w:style>
  <w:style w:type="paragraph" w:customStyle="1" w:styleId="Tableau">
    <w:name w:val="Tableau"/>
    <w:basedOn w:val="Normal"/>
    <w:rsid w:val="009D4CEE"/>
    <w:pPr>
      <w:spacing w:after="120"/>
    </w:pPr>
    <w:rPr>
      <w:rFonts w:cs="Arial Narrow"/>
      <w:sz w:val="18"/>
      <w:szCs w:val="18"/>
    </w:rPr>
  </w:style>
  <w:style w:type="paragraph" w:styleId="En-tte">
    <w:name w:val="header"/>
    <w:basedOn w:val="Normal"/>
    <w:link w:val="En-tteCar"/>
    <w:uiPriority w:val="99"/>
    <w:unhideWhenUsed/>
    <w:rsid w:val="00B7509B"/>
    <w:pPr>
      <w:tabs>
        <w:tab w:val="center" w:pos="4536"/>
        <w:tab w:val="right" w:pos="9072"/>
      </w:tabs>
    </w:pPr>
  </w:style>
  <w:style w:type="character" w:customStyle="1" w:styleId="En-tteCar">
    <w:name w:val="En-tête Car"/>
    <w:basedOn w:val="Policepardfaut"/>
    <w:link w:val="En-tte"/>
    <w:uiPriority w:val="99"/>
    <w:rsid w:val="00B7509B"/>
    <w:rPr>
      <w:rFonts w:ascii="Arial Narrow" w:eastAsia="Times New Roman" w:hAnsi="Arial Narrow" w:cs="Times New Roman"/>
      <w:sz w:val="20"/>
      <w:szCs w:val="24"/>
      <w:lang w:eastAsia="fr-FR"/>
    </w:rPr>
  </w:style>
  <w:style w:type="paragraph" w:styleId="Pieddepage">
    <w:name w:val="footer"/>
    <w:basedOn w:val="Normal"/>
    <w:link w:val="PieddepageCar"/>
    <w:uiPriority w:val="99"/>
    <w:unhideWhenUsed/>
    <w:rsid w:val="00B7509B"/>
    <w:pPr>
      <w:tabs>
        <w:tab w:val="center" w:pos="4536"/>
        <w:tab w:val="right" w:pos="9072"/>
      </w:tabs>
    </w:pPr>
  </w:style>
  <w:style w:type="character" w:customStyle="1" w:styleId="PieddepageCar">
    <w:name w:val="Pied de page Car"/>
    <w:basedOn w:val="Policepardfaut"/>
    <w:link w:val="Pieddepage"/>
    <w:uiPriority w:val="99"/>
    <w:rsid w:val="00B7509B"/>
    <w:rPr>
      <w:rFonts w:ascii="Arial Narrow" w:eastAsia="Times New Roman" w:hAnsi="Arial Narrow" w:cs="Times New Roman"/>
      <w:sz w:val="20"/>
      <w:szCs w:val="24"/>
      <w:lang w:eastAsia="fr-FR"/>
    </w:rPr>
  </w:style>
  <w:style w:type="table" w:styleId="Grilledutableau">
    <w:name w:val="Table Grid"/>
    <w:basedOn w:val="TableauNormal"/>
    <w:uiPriority w:val="59"/>
    <w:rsid w:val="00B75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D645B"/>
    <w:pPr>
      <w:ind w:left="720"/>
      <w:contextualSpacing/>
    </w:pPr>
  </w:style>
  <w:style w:type="character" w:styleId="Marquedecommentaire">
    <w:name w:val="annotation reference"/>
    <w:basedOn w:val="Policepardfaut"/>
    <w:uiPriority w:val="99"/>
    <w:semiHidden/>
    <w:unhideWhenUsed/>
    <w:rsid w:val="0032746E"/>
    <w:rPr>
      <w:sz w:val="16"/>
      <w:szCs w:val="16"/>
    </w:rPr>
  </w:style>
  <w:style w:type="paragraph" w:styleId="Commentaire">
    <w:name w:val="annotation text"/>
    <w:basedOn w:val="Normal"/>
    <w:link w:val="CommentaireCar"/>
    <w:uiPriority w:val="99"/>
    <w:semiHidden/>
    <w:unhideWhenUsed/>
    <w:rsid w:val="0032746E"/>
    <w:rPr>
      <w:szCs w:val="20"/>
    </w:rPr>
  </w:style>
  <w:style w:type="character" w:customStyle="1" w:styleId="CommentaireCar">
    <w:name w:val="Commentaire Car"/>
    <w:basedOn w:val="Policepardfaut"/>
    <w:link w:val="Commentaire"/>
    <w:uiPriority w:val="99"/>
    <w:semiHidden/>
    <w:rsid w:val="0032746E"/>
    <w:rPr>
      <w:rFonts w:eastAsia="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32746E"/>
    <w:rPr>
      <w:b/>
      <w:bCs/>
    </w:rPr>
  </w:style>
  <w:style w:type="character" w:customStyle="1" w:styleId="ObjetducommentaireCar">
    <w:name w:val="Objet du commentaire Car"/>
    <w:basedOn w:val="CommentaireCar"/>
    <w:link w:val="Objetducommentaire"/>
    <w:uiPriority w:val="99"/>
    <w:semiHidden/>
    <w:rsid w:val="0032746E"/>
    <w:rPr>
      <w:rFonts w:eastAsia="Times New Roman" w:cs="Times New Roman"/>
      <w:b/>
      <w:bCs/>
      <w:sz w:val="20"/>
      <w:szCs w:val="20"/>
      <w:lang w:eastAsia="fr-FR"/>
    </w:rPr>
  </w:style>
  <w:style w:type="paragraph" w:styleId="Textedebulles">
    <w:name w:val="Balloon Text"/>
    <w:basedOn w:val="Normal"/>
    <w:link w:val="TextedebullesCar"/>
    <w:uiPriority w:val="99"/>
    <w:semiHidden/>
    <w:unhideWhenUsed/>
    <w:rsid w:val="0032746E"/>
    <w:rPr>
      <w:rFonts w:ascii="Segoe UI" w:hAnsi="Segoe UI" w:cs="Segoe UI"/>
      <w:sz w:val="18"/>
      <w:szCs w:val="18"/>
    </w:rPr>
  </w:style>
  <w:style w:type="character" w:customStyle="1" w:styleId="TextedebullesCar">
    <w:name w:val="Texte de bulles Car"/>
    <w:basedOn w:val="Policepardfaut"/>
    <w:link w:val="Textedebulles"/>
    <w:uiPriority w:val="99"/>
    <w:semiHidden/>
    <w:rsid w:val="0032746E"/>
    <w:rPr>
      <w:rFonts w:ascii="Segoe UI" w:eastAsia="Times New Roman" w:hAnsi="Segoe UI" w:cs="Segoe UI"/>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15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oleObject" Target="embeddings/Dessin_Microsoft_Visio_2003-20101.vsd"/><Relationship Id="rId18" Type="http://schemas.openxmlformats.org/officeDocument/2006/relationships/image" Target="media/image5.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Dessin_Microsoft_Visio_2003-201045.vsd"/><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oleObject" Target="embeddings/Dessin_Microsoft_Visio_2003-201023.vsd"/><Relationship Id="rId25" Type="http://schemas.openxmlformats.org/officeDocument/2006/relationships/package" Target="embeddings/Dessin_Microsoft_Visio23.vsdx"/><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Dessin_Microsoft_Visio1.vsdx"/><Relationship Id="rId24" Type="http://schemas.openxmlformats.org/officeDocument/2006/relationships/image" Target="media/image8.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Dessin_Microsoft_Visio_2003-201012.vsd"/><Relationship Id="rId23" Type="http://schemas.openxmlformats.org/officeDocument/2006/relationships/package" Target="embeddings/Dessin_Microsoft_Visio12.vsdx"/><Relationship Id="rId28"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oleObject" Target="embeddings/Dessin_Microsoft_Visio_2003-201034.vsd"/><Relationship Id="rId31"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header" Target="header2.xml"/><Relationship Id="rId30"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023BD-845D-4678-B602-43DFCC962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734</Words>
  <Characters>4043</Characters>
  <Application>Microsoft Office Word</Application>
  <DocSecurity>4</DocSecurity>
  <Lines>33</Lines>
  <Paragraphs>9</Paragraphs>
  <ScaleCrop>false</ScaleCrop>
  <HeadingPairs>
    <vt:vector size="2" baseType="variant">
      <vt:variant>
        <vt:lpstr>Titre</vt:lpstr>
      </vt:variant>
      <vt:variant>
        <vt:i4>1</vt:i4>
      </vt:variant>
    </vt:vector>
  </HeadingPairs>
  <TitlesOfParts>
    <vt:vector size="1" baseType="lpstr">
      <vt:lpstr>Projet SIAP</vt:lpstr>
    </vt:vector>
  </TitlesOfParts>
  <Company/>
  <LinksUpToDate>false</LinksUpToDate>
  <CharactersWithSpaces>4768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SIAP</dc:title>
  <dc:subject>GESTION DES AIRES DE JEUX</dc:subject>
  <dc:creator>TORREGROSSA Antonin</dc:creator>
  <cp:lastModifiedBy>sjarriau</cp:lastModifiedBy>
  <cp:revision>2</cp:revision>
  <dcterms:created xsi:type="dcterms:W3CDTF">2016-07-27T08:05:00Z</dcterms:created>
  <dcterms:modified xsi:type="dcterms:W3CDTF">2016-07-27T08:05:00Z</dcterms:modified>
</cp:coreProperties>
</file>